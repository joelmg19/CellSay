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 podido cumplir las actividades en los tiempos definidos, los factores que han dificultado un poco han sido en el desarrollo de la aplicación en la integración con flutter y el modelo de yolo 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He enfrentado dificultades en donde los hemos resuelto en grupo, además contamos con una planilla de riesgos en caso de que la dificultad mayor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mi trabajo como satisfactorio, ya que he mostrado constancia, dedicación y aprendizaje continuo en temas de inteligencia artificial y desarrollo móvil.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Destaco mi compromiso con la integración técnica del modelo de detección en tiempo real.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Para mejorar, debo reforzar la organización del tiempo y la comunicación técnica dentro del equipo, optimizando la división de tareas.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sdt>
            <w:sdtPr>
              <w:id w:val="-1477007430"/>
              <w:tag w:val="goog_rdk_1"/>
            </w:sdtPr>
            <w:sdtContent>
              <w:p w:rsidR="00000000" w:rsidDel="00000000" w:rsidP="00000000" w:rsidRDefault="00000000" w:rsidRPr="00000000" w14:paraId="00000029">
                <w:pPr>
                  <w:jc w:val="both"/>
                  <w:rPr>
                    <w:ins w:author="JOEL FRANCISCO MATAMALA GONZALEZ" w:id="0" w:date="2025-10-14T02:44:11Z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¿Qué inquietudes te quedan sobre cómo proceder? ¿Qué pregunta te gustaría hacerle a tu docente o a tus pares?</w:t>
                </w:r>
                <w:sdt>
                  <w:sdtPr>
                    <w:id w:val="-143423103"/>
                    <w:tag w:val="goog_rdk_0"/>
                  </w:sdtPr>
                  <w:sdtContent>
                    <w:ins w:author="JOEL FRANCISCO MATAMALA GONZALEZ" w:id="0" w:date="2025-10-14T02:44:11Z">
                      <w:r w:rsidDel="00000000" w:rsidR="00000000" w:rsidRPr="00000000">
                        <w:rPr>
                          <w:rtl w:val="0"/>
                        </w:rPr>
                      </w:r>
                    </w:ins>
                  </w:sdtContent>
                </w:sdt>
              </w:p>
            </w:sdtContent>
          </w:sdt>
          <w:sdt>
            <w:sdtPr>
              <w:id w:val="-1629069416"/>
              <w:tag w:val="goog_rdk_3"/>
            </w:sdtPr>
            <w:sdtContent>
              <w:p w:rsidR="00000000" w:rsidDel="00000000" w:rsidP="00000000" w:rsidRDefault="00000000" w:rsidRPr="00000000" w14:paraId="0000002A">
                <w:pPr>
                  <w:jc w:val="both"/>
                  <w:rPr>
                    <w:ins w:author="JOEL FRANCISCO MATAMALA GONZALEZ" w:id="0" w:date="2025-10-14T02:44:11Z"/>
                    <w:sz w:val="24"/>
                    <w:szCs w:val="24"/>
                  </w:rPr>
                </w:pPr>
                <w:sdt>
                  <w:sdtPr>
                    <w:id w:val="644010790"/>
                    <w:tag w:val="goog_rdk_2"/>
                  </w:sdtPr>
                  <w:sdtContent>
                    <w:ins w:author="JOEL FRANCISCO MATAMALA GONZALEZ" w:id="0" w:date="2025-10-14T02:44:11Z">
                      <w:r w:rsidDel="00000000" w:rsidR="00000000" w:rsidRPr="00000000">
                        <w:rPr>
                          <w:rtl w:val="0"/>
                        </w:rPr>
                      </w:r>
                    </w:ins>
                  </w:sdtContent>
                </w:sdt>
              </w:p>
            </w:sdtContent>
          </w:sdt>
          <w:sdt>
            <w:sdtPr>
              <w:id w:val="1220556743"/>
              <w:tag w:val="goog_rdk_7"/>
            </w:sdtPr>
            <w:sdtContent>
              <w:p w:rsidR="00000000" w:rsidDel="00000000" w:rsidP="00000000" w:rsidRDefault="00000000" w:rsidRPr="00000000" w14:paraId="0000002B">
                <w:pPr>
                  <w:jc w:val="both"/>
                  <w:rPr>
                    <w:sz w:val="24"/>
                    <w:szCs w:val="24"/>
                    <w:rPrChange w:author="JOEL FRANCISCO MATAMALA GONZALEZ" w:id="1" w:date="2025-10-14T02:44:11Z">
                      <w:rPr>
                        <w:color w:val="767171"/>
                        <w:sz w:val="24"/>
                        <w:szCs w:val="24"/>
                      </w:rPr>
                    </w:rPrChange>
                  </w:rPr>
                </w:pPr>
                <w:sdt>
                  <w:sdtPr>
                    <w:id w:val="-1249480832"/>
                    <w:tag w:val="goog_rdk_4"/>
                  </w:sdtPr>
                  <w:sdtContent>
                    <w:ins w:author="JOEL FRANCISCO MATAMALA GONZALEZ" w:id="0" w:date="2025-10-14T02:44:11Z"/>
                    <w:sdt>
                      <w:sdtPr>
                        <w:id w:val="-1920388161"/>
                        <w:tag w:val="goog_rdk_5"/>
                      </w:sdtPr>
                      <w:sdtContent>
                        <w:ins w:author="JOEL FRANCISCO MATAMALA GONZALEZ" w:id="0" w:date="2025-10-14T02:44:11Z">
                          <w:r w:rsidDel="00000000" w:rsidR="00000000" w:rsidRPr="00000000">
                            <w:rPr>
                              <w:sz w:val="24"/>
                              <w:szCs w:val="24"/>
                              <w:rtl w:val="0"/>
                              <w:rPrChange w:author="JOEL FRANCISCO MATAMALA GONZALEZ" w:id="1" w:date="2025-10-14T02:44:11Z">
                                <w:rPr>
                                  <w:sz w:val="24"/>
                                  <w:szCs w:val="24"/>
                                </w:rPr>
                              </w:rPrChange>
                            </w:rPr>
                            <w:t xml:space="preserve">me gustaría preguntarles a mis compañeros si creen que deberíamos definir reuniones más frecuentes para revisar los progresos, compartir los avances técnicos y resolver juntos los problemas que surjan , Siento que sería importante que todos tengamos claridad sobre nuestras responsabilidades específicas</w:t>
                          </w:r>
                        </w:ins>
                      </w:sdtContent>
                    </w:sdt>
                    <w:ins w:author="JOEL FRANCISCO MATAMALA GONZALEZ" w:id="0" w:date="2025-10-14T02:44:11Z"/>
                  </w:sdtContent>
                </w:sdt>
                <w:sdt>
                  <w:sdtPr>
                    <w:id w:val="-114003646"/>
                    <w:tag w:val="goog_rdk_6"/>
                  </w:sdtPr>
                  <w:sdtContent>
                    <w:r w:rsidDel="00000000" w:rsidR="00000000" w:rsidRPr="00000000">
                      <w:rPr>
                        <w:rtl w:val="0"/>
                      </w:rPr>
                    </w:r>
                  </w:sdtContent>
                </w:sdt>
              </w:p>
            </w:sdtContent>
          </w:sdt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id w:val="749013792"/>
              <w:tag w:val="goog_rdk_11"/>
            </w:sdtPr>
            <w:sdtContent>
              <w:p w:rsidR="00000000" w:rsidDel="00000000" w:rsidP="00000000" w:rsidRDefault="00000000" w:rsidRPr="00000000" w14:paraId="00000036">
                <w:pPr>
                  <w:spacing w:after="240" w:before="240" w:lineRule="auto"/>
                  <w:jc w:val="both"/>
                  <w:rPr>
                    <w:ins w:author="JOEL FRANCISCO MATAMALA GONZALEZ" w:id="2" w:date="2025-10-14T02:40:53Z"/>
                    <w:color w:val="767171"/>
                    <w:sz w:val="24"/>
                    <w:szCs w:val="24"/>
                    <w:rPrChange w:author="JOEL FRANCISCO MATAMALA GONZALEZ" w:id="3" w:date="2025-10-14T02:40:53Z">
                      <w:rPr>
                        <w:color w:val="767171"/>
                        <w:sz w:val="24"/>
                        <w:szCs w:val="24"/>
                      </w:rPr>
                    </w:rPrChange>
                  </w:rPr>
                </w:pPr>
                <w:sdt>
                  <w:sdtPr>
                    <w:id w:val="617298403"/>
                    <w:tag w:val="goog_rdk_9"/>
                  </w:sdtPr>
                  <w:sdtContent>
                    <w:ins w:author="JOEL FRANCISCO MATAMALA GONZALEZ" w:id="2" w:date="2025-10-14T02:40:53Z"/>
                    <w:sdt>
                      <w:sdtPr>
                        <w:id w:val="376483641"/>
                        <w:tag w:val="goog_rdk_10"/>
                      </w:sdtPr>
                      <w:sdtContent>
                        <w:ins w:author="JOEL FRANCISCO MATAMALA GONZALEZ" w:id="2" w:date="2025-10-14T02:40:53Z">
                          <w:r w:rsidDel="00000000" w:rsidR="00000000" w:rsidRPr="00000000">
                            <w:rPr>
                              <w:color w:val="767171"/>
                              <w:sz w:val="24"/>
                              <w:szCs w:val="24"/>
                              <w:rtl w:val="0"/>
                              <w:rPrChange w:author="JOEL FRANCISCO MATAMALA GONZALEZ" w:id="3" w:date="2025-10-14T02:40:53Z">
                                <w:rPr>
                                  <w:color w:val="767171"/>
                                  <w:sz w:val="24"/>
                                  <w:szCs w:val="24"/>
                                </w:rPr>
                              </w:rPrChange>
                            </w:rPr>
                            <w:t xml:space="preserve">Sí, considero que las actividades deben redistribuirse entre los miembros del grupo para mejorar la eficiencia.</w:t>
                          </w:r>
                        </w:ins>
                      </w:sdtContent>
                    </w:sdt>
                    <w:ins w:author="JOEL FRANCISCO MATAMALA GONZALEZ" w:id="2" w:date="2025-10-14T02:40:53Z"/>
                  </w:sdtContent>
                </w:sdt>
              </w:p>
            </w:sdtContent>
          </w:sdt>
          <w:p w:rsidR="00000000" w:rsidDel="00000000" w:rsidP="00000000" w:rsidRDefault="00000000" w:rsidRPr="00000000" w14:paraId="00000037">
            <w:pPr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sdt>
              <w:sdtPr>
                <w:id w:val="-1917946881"/>
                <w:tag w:val="goog_rdk_12"/>
              </w:sdtPr>
              <w:sdtContent>
                <w:ins w:author="JOEL FRANCISCO MATAMALA GONZALEZ" w:id="2" w:date="2025-10-14T02:40:53Z"/>
                <w:sdt>
                  <w:sdtPr>
                    <w:id w:val="1244683244"/>
                    <w:tag w:val="goog_rdk_13"/>
                  </w:sdtPr>
                  <w:sdtContent>
                    <w:ins w:author="JOEL FRANCISCO MATAMALA GONZALEZ" w:id="2" w:date="2025-10-14T02:40:53Z">
                      <w:r w:rsidDel="00000000" w:rsidR="00000000" w:rsidRPr="00000000">
                        <w:rPr>
                          <w:color w:val="767171"/>
                          <w:sz w:val="24"/>
                          <w:szCs w:val="24"/>
                          <w:rtl w:val="0"/>
                          <w:rPrChange w:author="JOEL FRANCISCO MATAMALA GONZALEZ" w:id="3" w:date="2025-10-14T02:40:53Z">
                            <w:rPr>
                              <w:color w:val="767171"/>
                              <w:sz w:val="24"/>
                              <w:szCs w:val="24"/>
                            </w:rPr>
                          </w:rPrChange>
                        </w:rPr>
                        <w:t xml:space="preserve">Estamos utilizando la metodología </w:t>
                      </w:r>
                    </w:ins>
                  </w:sdtContent>
                </w:sdt>
                <w:ins w:author="JOEL FRANCISCO MATAMALA GONZALEZ" w:id="2" w:date="2025-10-14T02:40:53Z">
                  <w:sdt>
                    <w:sdtPr>
                      <w:id w:val="-1460406589"/>
                      <w:tag w:val="goog_rdk_14"/>
                    </w:sdtPr>
                    <w:sdtContent>
                      <w:r w:rsidDel="00000000" w:rsidR="00000000" w:rsidRPr="00000000">
                        <w:rPr>
                          <w:color w:val="767171"/>
                          <w:sz w:val="24"/>
                          <w:szCs w:val="24"/>
                          <w:rtl w:val="0"/>
                          <w:rPrChange w:author="JOEL FRANCISCO MATAMALA GONZALEZ" w:id="3" w:date="2025-10-14T02:40:53Z">
                            <w:rPr>
                              <w:color w:val="767171"/>
                              <w:sz w:val="24"/>
                              <w:szCs w:val="24"/>
                            </w:rPr>
                          </w:rPrChange>
                        </w:rPr>
                        <w:t xml:space="preserve">Scrum</w:t>
                      </w:r>
                    </w:sdtContent>
                  </w:sdt>
                  <w:sdt>
                    <w:sdtPr>
                      <w:id w:val="597243381"/>
                      <w:tag w:val="goog_rdk_15"/>
                    </w:sdtPr>
                    <w:sdtContent>
                      <w:r w:rsidDel="00000000" w:rsidR="00000000" w:rsidRPr="00000000">
                        <w:rPr>
                          <w:color w:val="767171"/>
                          <w:sz w:val="24"/>
                          <w:szCs w:val="24"/>
                          <w:rtl w:val="0"/>
                          <w:rPrChange w:author="JOEL FRANCISCO MATAMALA GONZALEZ" w:id="3" w:date="2025-10-14T02:40:53Z">
                            <w:rPr>
                              <w:color w:val="767171"/>
                              <w:sz w:val="24"/>
                              <w:szCs w:val="24"/>
                            </w:rPr>
                          </w:rPrChange>
                        </w:rPr>
                        <w:t xml:space="preserve">, lo que nos permite adaptarnos a los cambios y redefinir tareas en cada sprint, asignando nuevas responsabilidades según los avances técnicos.</w:t>
                      </w:r>
                    </w:sdtContent>
                  </w:sdt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Evaluaría el trabajo grupal con un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Aspectos positivos: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buena comunicación con algunos compañeros 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Aspectos a mejorar: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mayor compromiso y coordinación en la entrega de tareas para evitar atrasos en los sprints.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ieLCb1rdEYLAsKgBTO02nm2sCQ==">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2025-10-07T15:29:00Z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